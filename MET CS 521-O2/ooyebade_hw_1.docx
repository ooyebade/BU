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9D8D1" w14:textId="071E7D1A" w:rsidR="0070111F" w:rsidRPr="003C4697" w:rsidRDefault="006821D8">
      <w:pPr>
        <w:pStyle w:val="BodyText"/>
        <w:spacing w:line="552" w:lineRule="exact"/>
        <w:ind w:left="119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CS-521 Homework </w:t>
      </w:r>
      <w:r w:rsidR="002A0F26">
        <w:rPr>
          <w:rFonts w:asciiTheme="minorHAnsi" w:hAnsiTheme="minorHAnsi" w:cstheme="minorHAnsi"/>
          <w:sz w:val="32"/>
          <w:szCs w:val="32"/>
        </w:rPr>
        <w:t xml:space="preserve">Assignment </w:t>
      </w:r>
      <w:r w:rsidR="00312113">
        <w:rPr>
          <w:rFonts w:asciiTheme="minorHAnsi" w:hAnsiTheme="minorHAnsi" w:cstheme="minorHAnsi"/>
          <w:sz w:val="32"/>
          <w:szCs w:val="32"/>
        </w:rPr>
        <w:t>1</w:t>
      </w:r>
    </w:p>
    <w:p w14:paraId="2CEFAA0F" w14:textId="77777777" w:rsidR="0070111F" w:rsidRDefault="0070111F">
      <w:pPr>
        <w:pStyle w:val="BodyText"/>
        <w:rPr>
          <w:sz w:val="20"/>
        </w:rPr>
      </w:pPr>
    </w:p>
    <w:p w14:paraId="015BDD04" w14:textId="77777777" w:rsidR="003C4697" w:rsidRPr="003C4697" w:rsidRDefault="003C4697" w:rsidP="003C469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3C4697">
        <w:rPr>
          <w:rFonts w:asciiTheme="minorHAnsi" w:hAnsiTheme="minorHAnsi" w:cstheme="minorHAnsi"/>
          <w:b/>
          <w:bCs/>
          <w:sz w:val="24"/>
          <w:szCs w:val="24"/>
        </w:rPr>
        <w:t>Instructions</w:t>
      </w:r>
    </w:p>
    <w:p w14:paraId="3C3A9495" w14:textId="77777777" w:rsidR="003C4697" w:rsidRDefault="003C4697" w:rsidP="00B10BA4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3C4697">
        <w:rPr>
          <w:rFonts w:asciiTheme="minorHAnsi" w:hAnsiTheme="minorHAnsi" w:cstheme="minorHAnsi"/>
          <w:bCs/>
          <w:sz w:val="24"/>
          <w:szCs w:val="24"/>
        </w:rPr>
        <w:t xml:space="preserve">Please read the Assignment Directions below. </w:t>
      </w:r>
    </w:p>
    <w:p w14:paraId="2E62DF77" w14:textId="77777777" w:rsidR="00F61CF7" w:rsidRPr="003C4697" w:rsidRDefault="00F61CF7" w:rsidP="00F61CF7">
      <w:pPr>
        <w:pStyle w:val="ListParagraph"/>
        <w:widowControl/>
        <w:autoSpaceDE/>
        <w:autoSpaceDN/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bCs/>
          <w:sz w:val="24"/>
          <w:szCs w:val="24"/>
        </w:rPr>
      </w:pPr>
    </w:p>
    <w:p w14:paraId="2223942D" w14:textId="77777777" w:rsidR="003C4697" w:rsidRPr="003C4697" w:rsidRDefault="003C4697" w:rsidP="003C469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3C4697">
        <w:rPr>
          <w:rFonts w:asciiTheme="minorHAnsi" w:hAnsiTheme="minorHAnsi" w:cstheme="minorHAnsi"/>
          <w:b/>
          <w:bCs/>
          <w:sz w:val="24"/>
          <w:szCs w:val="24"/>
        </w:rPr>
        <w:t>Assignment Directions</w:t>
      </w:r>
    </w:p>
    <w:p w14:paraId="057BDBE6" w14:textId="44F114C8" w:rsidR="002A0F26" w:rsidRDefault="005238D7" w:rsidP="009C3FAE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Answer the following questions in this document </w:t>
      </w:r>
      <w:r w:rsidR="00312113" w:rsidRPr="00312113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 xml:space="preserve">drawn from </w:t>
      </w:r>
      <w:r w:rsidR="00312113" w:rsidRPr="00312113">
        <w:rPr>
          <w:rFonts w:asciiTheme="minorHAnsi" w:hAnsiTheme="minorHAnsi" w:cstheme="minorHAnsi"/>
          <w:sz w:val="24"/>
          <w:szCs w:val="24"/>
        </w:rPr>
        <w:t xml:space="preserve">pages 78 </w:t>
      </w:r>
      <w:r>
        <w:rPr>
          <w:rFonts w:asciiTheme="minorHAnsi" w:hAnsiTheme="minorHAnsi" w:cstheme="minorHAnsi"/>
          <w:sz w:val="24"/>
          <w:szCs w:val="24"/>
        </w:rPr>
        <w:t>–</w:t>
      </w:r>
      <w:r w:rsidR="00312113" w:rsidRPr="00312113">
        <w:rPr>
          <w:rFonts w:asciiTheme="minorHAnsi" w:hAnsiTheme="minorHAnsi" w:cstheme="minorHAnsi"/>
          <w:sz w:val="24"/>
          <w:szCs w:val="24"/>
        </w:rPr>
        <w:t xml:space="preserve"> 79</w:t>
      </w:r>
      <w:r>
        <w:rPr>
          <w:rFonts w:asciiTheme="minorHAnsi" w:hAnsiTheme="minorHAnsi" w:cstheme="minorHAnsi"/>
          <w:sz w:val="24"/>
          <w:szCs w:val="24"/>
        </w:rPr>
        <w:t xml:space="preserve"> in the text</w:t>
      </w:r>
      <w:r w:rsidR="00312113" w:rsidRPr="00312113">
        <w:rPr>
          <w:rFonts w:asciiTheme="minorHAnsi" w:hAnsiTheme="minorHAnsi" w:cstheme="minorHAnsi"/>
          <w:sz w:val="24"/>
          <w:szCs w:val="24"/>
        </w:rPr>
        <w:t>)</w:t>
      </w:r>
    </w:p>
    <w:p w14:paraId="5D51B57F" w14:textId="2595E7A7" w:rsidR="00FB4E4D" w:rsidRDefault="00FB4E4D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ins w:id="0" w:author="Elizabeth Oyebade" w:date="2021-03-17T18:12:00Z"/>
          <w:rFonts w:asciiTheme="minorHAnsi" w:hAnsiTheme="minorHAnsi" w:cstheme="minorHAnsi"/>
          <w:sz w:val="24"/>
          <w:szCs w:val="24"/>
        </w:rPr>
      </w:pPr>
      <w:r w:rsidRPr="00FB4E4D">
        <w:rPr>
          <w:rFonts w:asciiTheme="minorHAnsi" w:hAnsiTheme="minorHAnsi" w:cstheme="minorHAnsi"/>
          <w:sz w:val="24"/>
          <w:szCs w:val="24"/>
        </w:rPr>
        <w:t>What is a program</w:t>
      </w:r>
      <w:r>
        <w:rPr>
          <w:rFonts w:asciiTheme="minorHAnsi" w:hAnsiTheme="minorHAnsi" w:cstheme="minorHAnsi"/>
          <w:sz w:val="24"/>
          <w:szCs w:val="24"/>
        </w:rPr>
        <w:t>?</w:t>
      </w:r>
    </w:p>
    <w:p w14:paraId="02E4A945" w14:textId="4E8052B8" w:rsidR="003E1547" w:rsidDel="004824F8" w:rsidRDefault="003E154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del w:id="1" w:author="Elizabeth Oyebade" w:date="2021-03-17T19:45:00Z"/>
          <w:rFonts w:asciiTheme="minorHAnsi" w:hAnsiTheme="minorHAnsi" w:cstheme="minorHAnsi"/>
          <w:sz w:val="24"/>
          <w:szCs w:val="24"/>
        </w:rPr>
        <w:pPrChange w:id="2" w:author="Elizabeth Oyebade" w:date="2021-03-17T18:12:00Z">
          <w:pPr>
            <w:pStyle w:val="ListParagraph"/>
            <w:numPr>
              <w:numId w:val="2"/>
            </w:numPr>
            <w:spacing w:before="100" w:beforeAutospacing="1" w:after="100" w:afterAutospacing="1"/>
            <w:ind w:left="1080" w:hanging="360"/>
          </w:pPr>
        </w:pPrChange>
      </w:pPr>
      <w:ins w:id="3" w:author="Elizabeth Oyebade" w:date="2021-03-17T18:15:00Z">
        <w:r>
          <w:rPr>
            <w:rFonts w:asciiTheme="minorHAnsi" w:hAnsiTheme="minorHAnsi" w:cstheme="minorHAnsi"/>
            <w:sz w:val="24"/>
            <w:szCs w:val="24"/>
          </w:rPr>
          <w:t xml:space="preserve">A program is </w:t>
        </w:r>
      </w:ins>
      <w:ins w:id="4" w:author="Elizabeth Oyebade" w:date="2021-03-17T19:45:00Z">
        <w:r w:rsidR="004824F8">
          <w:rPr>
            <w:rFonts w:asciiTheme="minorHAnsi" w:hAnsiTheme="minorHAnsi" w:cstheme="minorHAnsi"/>
            <w:sz w:val="24"/>
            <w:szCs w:val="24"/>
          </w:rPr>
          <w:t>a</w:t>
        </w:r>
      </w:ins>
      <w:ins w:id="5" w:author="Elizabeth Oyebade" w:date="2021-03-17T18:15:00Z">
        <w:r>
          <w:rPr>
            <w:rFonts w:asciiTheme="minorHAnsi" w:hAnsiTheme="minorHAnsi" w:cstheme="minorHAnsi"/>
            <w:sz w:val="24"/>
            <w:szCs w:val="24"/>
          </w:rPr>
          <w:t xml:space="preserve"> </w:t>
        </w:r>
      </w:ins>
      <w:ins w:id="6" w:author="Elizabeth Oyebade" w:date="2021-03-17T18:48:00Z">
        <w:r w:rsidR="006937E3">
          <w:rPr>
            <w:rFonts w:asciiTheme="minorHAnsi" w:hAnsiTheme="minorHAnsi" w:cstheme="minorHAnsi"/>
            <w:sz w:val="24"/>
            <w:szCs w:val="24"/>
          </w:rPr>
          <w:t>human-re</w:t>
        </w:r>
      </w:ins>
      <w:ins w:id="7" w:author="Elizabeth Oyebade" w:date="2021-03-17T18:49:00Z">
        <w:r w:rsidR="006937E3">
          <w:rPr>
            <w:rFonts w:asciiTheme="minorHAnsi" w:hAnsiTheme="minorHAnsi" w:cstheme="minorHAnsi"/>
            <w:sz w:val="24"/>
            <w:szCs w:val="24"/>
          </w:rPr>
          <w:t xml:space="preserve">adable </w:t>
        </w:r>
      </w:ins>
      <w:ins w:id="8" w:author="Elizabeth Oyebade" w:date="2021-03-17T18:15:00Z">
        <w:r>
          <w:rPr>
            <w:rFonts w:asciiTheme="minorHAnsi" w:hAnsiTheme="minorHAnsi" w:cstheme="minorHAnsi"/>
            <w:sz w:val="24"/>
            <w:szCs w:val="24"/>
          </w:rPr>
          <w:t xml:space="preserve">essay on problem solving that is also </w:t>
        </w:r>
        <w:r w:rsidR="00B10BA4">
          <w:rPr>
            <w:rFonts w:asciiTheme="minorHAnsi" w:hAnsiTheme="minorHAnsi" w:cstheme="minorHAnsi"/>
            <w:sz w:val="24"/>
            <w:szCs w:val="24"/>
          </w:rPr>
          <w:t>ex</w:t>
        </w:r>
      </w:ins>
      <w:ins w:id="9" w:author="Elizabeth Oyebade" w:date="2021-03-17T18:16:00Z">
        <w:r w:rsidR="00B10BA4">
          <w:rPr>
            <w:rFonts w:asciiTheme="minorHAnsi" w:hAnsiTheme="minorHAnsi" w:cstheme="minorHAnsi"/>
            <w:sz w:val="24"/>
            <w:szCs w:val="24"/>
          </w:rPr>
          <w:t>ecutable</w:t>
        </w:r>
      </w:ins>
      <w:ins w:id="10" w:author="Elizabeth Oyebade" w:date="2021-03-17T18:49:00Z">
        <w:r w:rsidR="006937E3">
          <w:rPr>
            <w:rFonts w:asciiTheme="minorHAnsi" w:hAnsiTheme="minorHAnsi" w:cstheme="minorHAnsi"/>
            <w:sz w:val="24"/>
            <w:szCs w:val="24"/>
          </w:rPr>
          <w:t xml:space="preserve"> on a computer. </w:t>
        </w:r>
      </w:ins>
      <w:ins w:id="11" w:author="Elizabeth Oyebade" w:date="2021-03-17T19:47:00Z">
        <w:r w:rsidR="004824F8">
          <w:rPr>
            <w:rFonts w:asciiTheme="minorHAnsi" w:hAnsiTheme="minorHAnsi" w:cstheme="minorHAnsi"/>
            <w:sz w:val="24"/>
            <w:szCs w:val="24"/>
          </w:rPr>
          <w:t xml:space="preserve">It consists of </w:t>
        </w:r>
      </w:ins>
      <w:ins w:id="12" w:author="Elizabeth Oyebade" w:date="2021-03-17T19:48:00Z">
        <w:r w:rsidR="004824F8">
          <w:rPr>
            <w:rFonts w:asciiTheme="minorHAnsi" w:hAnsiTheme="minorHAnsi" w:cstheme="minorHAnsi"/>
            <w:sz w:val="24"/>
            <w:szCs w:val="24"/>
          </w:rPr>
          <w:t>a set of instructions t</w:t>
        </w:r>
      </w:ins>
      <w:ins w:id="13" w:author="Elizabeth Oyebade" w:date="2021-03-17T19:49:00Z">
        <w:r w:rsidR="004824F8">
          <w:rPr>
            <w:rFonts w:asciiTheme="minorHAnsi" w:hAnsiTheme="minorHAnsi" w:cstheme="minorHAnsi"/>
            <w:sz w:val="24"/>
            <w:szCs w:val="24"/>
          </w:rPr>
          <w:t>hat are executed sequentially one after the other in th</w:t>
        </w:r>
      </w:ins>
      <w:ins w:id="14" w:author="Elizabeth Oyebade" w:date="2021-03-17T19:51:00Z">
        <w:r w:rsidR="004824F8">
          <w:rPr>
            <w:rFonts w:asciiTheme="minorHAnsi" w:hAnsiTheme="minorHAnsi" w:cstheme="minorHAnsi"/>
            <w:sz w:val="24"/>
            <w:szCs w:val="24"/>
          </w:rPr>
          <w:t xml:space="preserve">e way they are typed. </w:t>
        </w:r>
      </w:ins>
    </w:p>
    <w:p w14:paraId="7FB444C0" w14:textId="77777777" w:rsidR="00E21613" w:rsidRPr="004824F8" w:rsidRDefault="00E2161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rPrChange w:id="15" w:author="Elizabeth Oyebade" w:date="2021-03-17T19:45:00Z">
            <w:rPr/>
          </w:rPrChange>
        </w:rPr>
        <w:pPrChange w:id="16" w:author="Elizabeth Oyebade" w:date="2021-03-17T19:45:00Z">
          <w:pPr>
            <w:pStyle w:val="ListParagraph"/>
            <w:spacing w:before="100" w:beforeAutospacing="1" w:after="100" w:afterAutospacing="1"/>
            <w:ind w:left="1080"/>
          </w:pPr>
        </w:pPrChange>
      </w:pPr>
    </w:p>
    <w:p w14:paraId="38750C11" w14:textId="78906BD0" w:rsidR="00FB4E4D" w:rsidRDefault="00FB4E4D" w:rsidP="00FB4E4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ins w:id="17" w:author="Elizabeth Oyebade" w:date="2021-03-17T19:45:00Z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Python is an interpreted language. What does “interpreted” mean in this context?</w:t>
      </w:r>
    </w:p>
    <w:p w14:paraId="66A09F3F" w14:textId="4883B4C0" w:rsidR="004824F8" w:rsidRPr="004824F8" w:rsidDel="00951111" w:rsidRDefault="004824F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del w:id="18" w:author="Elizabeth Oyebade" w:date="2021-03-17T22:05:00Z"/>
          <w:rFonts w:asciiTheme="minorHAnsi" w:hAnsiTheme="minorHAnsi" w:cstheme="minorHAnsi"/>
          <w:sz w:val="24"/>
          <w:szCs w:val="24"/>
          <w:rPrChange w:id="19" w:author="Elizabeth Oyebade" w:date="2021-03-17T19:45:00Z">
            <w:rPr>
              <w:del w:id="20" w:author="Elizabeth Oyebade" w:date="2021-03-17T22:05:00Z"/>
            </w:rPr>
          </w:rPrChange>
        </w:rPr>
        <w:pPrChange w:id="21" w:author="Elizabeth Oyebade" w:date="2021-03-17T19:45:00Z">
          <w:pPr>
            <w:pStyle w:val="ListParagraph"/>
            <w:numPr>
              <w:numId w:val="2"/>
            </w:numPr>
            <w:spacing w:before="100" w:beforeAutospacing="1" w:after="100" w:afterAutospacing="1"/>
            <w:ind w:left="1080" w:hanging="360"/>
          </w:pPr>
        </w:pPrChange>
      </w:pPr>
      <w:ins w:id="22" w:author="Elizabeth Oyebade" w:date="2021-03-17T19:52:00Z">
        <w:r>
          <w:rPr>
            <w:rFonts w:asciiTheme="minorHAnsi" w:hAnsiTheme="minorHAnsi" w:cstheme="minorHAnsi"/>
            <w:sz w:val="24"/>
            <w:szCs w:val="24"/>
          </w:rPr>
          <w:t xml:space="preserve">“Interpreted” in this </w:t>
        </w:r>
      </w:ins>
      <w:ins w:id="23" w:author="Elizabeth Oyebade" w:date="2021-03-17T19:53:00Z">
        <w:r>
          <w:rPr>
            <w:rFonts w:asciiTheme="minorHAnsi" w:hAnsiTheme="minorHAnsi" w:cstheme="minorHAnsi"/>
            <w:sz w:val="24"/>
            <w:szCs w:val="24"/>
          </w:rPr>
          <w:t>content means</w:t>
        </w:r>
      </w:ins>
      <w:ins w:id="24" w:author="Elizabeth Oyebade" w:date="2021-03-17T20:33:00Z">
        <w:r w:rsidR="007037C4">
          <w:rPr>
            <w:rFonts w:asciiTheme="minorHAnsi" w:hAnsiTheme="minorHAnsi" w:cstheme="minorHAnsi"/>
            <w:sz w:val="24"/>
            <w:szCs w:val="24"/>
          </w:rPr>
          <w:t xml:space="preserve"> that a </w:t>
        </w:r>
      </w:ins>
      <w:ins w:id="25" w:author="Elizabeth Oyebade" w:date="2021-03-17T21:37:00Z">
        <w:r w:rsidR="00F1175C">
          <w:rPr>
            <w:rFonts w:asciiTheme="minorHAnsi" w:hAnsiTheme="minorHAnsi" w:cstheme="minorHAnsi"/>
            <w:sz w:val="24"/>
            <w:szCs w:val="24"/>
          </w:rPr>
          <w:t xml:space="preserve">program within </w:t>
        </w:r>
      </w:ins>
      <w:ins w:id="26" w:author="Elizabeth Oyebade" w:date="2021-03-17T21:44:00Z">
        <w:r w:rsidR="00F1175C">
          <w:rPr>
            <w:rFonts w:asciiTheme="minorHAnsi" w:hAnsiTheme="minorHAnsi" w:cstheme="minorHAnsi"/>
            <w:sz w:val="24"/>
            <w:szCs w:val="24"/>
          </w:rPr>
          <w:t>P</w:t>
        </w:r>
      </w:ins>
      <w:ins w:id="27" w:author="Elizabeth Oyebade" w:date="2021-03-17T21:37:00Z">
        <w:r w:rsidR="00F1175C">
          <w:rPr>
            <w:rFonts w:asciiTheme="minorHAnsi" w:hAnsiTheme="minorHAnsi" w:cstheme="minorHAnsi"/>
            <w:sz w:val="24"/>
            <w:szCs w:val="24"/>
          </w:rPr>
          <w:t xml:space="preserve">ython </w:t>
        </w:r>
      </w:ins>
      <w:ins w:id="28" w:author="Elizabeth Oyebade" w:date="2021-03-17T21:38:00Z">
        <w:r w:rsidR="00F1175C">
          <w:rPr>
            <w:rFonts w:asciiTheme="minorHAnsi" w:hAnsiTheme="minorHAnsi" w:cstheme="minorHAnsi"/>
            <w:sz w:val="24"/>
            <w:szCs w:val="24"/>
          </w:rPr>
          <w:t xml:space="preserve">takes each line </w:t>
        </w:r>
      </w:ins>
      <w:ins w:id="29" w:author="Elizabeth Oyebade" w:date="2021-03-17T21:44:00Z">
        <w:r w:rsidR="00F1175C">
          <w:rPr>
            <w:rFonts w:asciiTheme="minorHAnsi" w:hAnsiTheme="minorHAnsi" w:cstheme="minorHAnsi"/>
            <w:sz w:val="24"/>
            <w:szCs w:val="24"/>
          </w:rPr>
          <w:t>of the Python code, one a</w:t>
        </w:r>
      </w:ins>
      <w:ins w:id="30" w:author="Elizabeth Oyebade" w:date="2021-03-17T21:45:00Z">
        <w:r w:rsidR="00F1175C">
          <w:rPr>
            <w:rFonts w:asciiTheme="minorHAnsi" w:hAnsiTheme="minorHAnsi" w:cstheme="minorHAnsi"/>
            <w:sz w:val="24"/>
            <w:szCs w:val="24"/>
          </w:rPr>
          <w:t>t a time, and then executes that code</w:t>
        </w:r>
      </w:ins>
      <w:ins w:id="31" w:author="Elizabeth Oyebade" w:date="2021-03-17T22:04:00Z">
        <w:r w:rsidR="00951111">
          <w:rPr>
            <w:rFonts w:asciiTheme="minorHAnsi" w:hAnsiTheme="minorHAnsi" w:cstheme="minorHAnsi"/>
            <w:sz w:val="24"/>
            <w:szCs w:val="24"/>
          </w:rPr>
          <w:t xml:space="preserve"> entirel</w:t>
        </w:r>
      </w:ins>
      <w:ins w:id="32" w:author="Elizabeth Oyebade" w:date="2021-03-17T22:05:00Z">
        <w:r w:rsidR="00951111">
          <w:rPr>
            <w:rFonts w:asciiTheme="minorHAnsi" w:hAnsiTheme="minorHAnsi" w:cstheme="minorHAnsi"/>
            <w:sz w:val="24"/>
            <w:szCs w:val="24"/>
          </w:rPr>
          <w:t xml:space="preserve">y and list all possible errors at a time. </w:t>
        </w:r>
      </w:ins>
    </w:p>
    <w:p w14:paraId="41458F63" w14:textId="77777777" w:rsidR="00E21613" w:rsidRPr="00951111" w:rsidRDefault="00E2161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rPrChange w:id="33" w:author="Elizabeth Oyebade" w:date="2021-03-17T22:05:00Z">
            <w:rPr/>
          </w:rPrChange>
        </w:rPr>
        <w:pPrChange w:id="34" w:author="Elizabeth Oyebade" w:date="2021-03-17T22:05:00Z">
          <w:pPr>
            <w:spacing w:before="100" w:beforeAutospacing="1" w:after="100" w:afterAutospacing="1"/>
          </w:pPr>
        </w:pPrChange>
      </w:pPr>
    </w:p>
    <w:p w14:paraId="4D5454F6" w14:textId="425127ED" w:rsidR="00FB4E4D" w:rsidRDefault="00FB4E4D" w:rsidP="00FB4E4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ins w:id="35" w:author="Elizabeth Oyebade" w:date="2021-03-17T22:28:00Z"/>
          <w:rFonts w:asciiTheme="minorHAnsi" w:hAnsiTheme="minorHAnsi" w:cstheme="minorHAnsi"/>
          <w:sz w:val="24"/>
          <w:szCs w:val="24"/>
        </w:rPr>
      </w:pPr>
      <w:r w:rsidRPr="002E53B9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E21613">
        <w:rPr>
          <w:rFonts w:asciiTheme="minorHAnsi" w:hAnsiTheme="minorHAnsi" w:cstheme="minorHAnsi"/>
          <w:sz w:val="24"/>
          <w:szCs w:val="24"/>
        </w:rPr>
        <w:t xml:space="preserve">is a Python </w:t>
      </w:r>
      <w:r w:rsidR="00E21613">
        <w:rPr>
          <w:rFonts w:asciiTheme="minorHAnsi" w:hAnsiTheme="minorHAnsi" w:cstheme="minorHAnsi"/>
          <w:i/>
          <w:iCs/>
          <w:sz w:val="24"/>
          <w:szCs w:val="24"/>
        </w:rPr>
        <w:t>comment?</w:t>
      </w:r>
      <w:r w:rsidR="00E21613">
        <w:rPr>
          <w:rFonts w:asciiTheme="minorHAnsi" w:hAnsiTheme="minorHAnsi" w:cstheme="minorHAnsi"/>
          <w:sz w:val="24"/>
          <w:szCs w:val="24"/>
        </w:rPr>
        <w:t xml:space="preserve"> How do you indicate a comment? What purpose do they serve?</w:t>
      </w:r>
    </w:p>
    <w:p w14:paraId="3E7582A5" w14:textId="11D479C2" w:rsidR="00FC77E1" w:rsidRPr="00C11D11" w:rsidDel="002E53B9" w:rsidRDefault="007A450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del w:id="36" w:author="Elizabeth Oyebade" w:date="2021-03-19T23:38:00Z"/>
          <w:rFonts w:asciiTheme="minorHAnsi" w:hAnsiTheme="minorHAnsi" w:cstheme="minorHAnsi"/>
          <w:sz w:val="24"/>
          <w:szCs w:val="24"/>
          <w:rPrChange w:id="37" w:author="Elizabeth Oyebade" w:date="2021-03-18T21:16:00Z">
            <w:rPr>
              <w:del w:id="38" w:author="Elizabeth Oyebade" w:date="2021-03-19T23:38:00Z"/>
            </w:rPr>
          </w:rPrChange>
        </w:rPr>
        <w:pPrChange w:id="39" w:author="Elizabeth Oyebade" w:date="2021-03-18T21:16:00Z">
          <w:pPr>
            <w:pStyle w:val="ListParagraph"/>
            <w:numPr>
              <w:numId w:val="2"/>
            </w:numPr>
            <w:spacing w:before="100" w:beforeAutospacing="1" w:after="100" w:afterAutospacing="1"/>
            <w:ind w:left="1080" w:hanging="360"/>
          </w:pPr>
        </w:pPrChange>
      </w:pPr>
      <w:ins w:id="40" w:author="Elizabeth Oyebade" w:date="2021-03-18T21:03:00Z">
        <w:r>
          <w:rPr>
            <w:rFonts w:asciiTheme="minorHAnsi" w:hAnsiTheme="minorHAnsi" w:cstheme="minorHAnsi"/>
            <w:sz w:val="24"/>
            <w:szCs w:val="24"/>
          </w:rPr>
          <w:t xml:space="preserve">A python comment </w:t>
        </w:r>
      </w:ins>
      <w:ins w:id="41" w:author="Elizabeth Oyebade" w:date="2021-03-18T21:10:00Z">
        <w:r>
          <w:rPr>
            <w:rFonts w:asciiTheme="minorHAnsi" w:hAnsiTheme="minorHAnsi" w:cstheme="minorHAnsi"/>
            <w:sz w:val="24"/>
            <w:szCs w:val="24"/>
          </w:rPr>
          <w:t xml:space="preserve">is a line </w:t>
        </w:r>
      </w:ins>
      <w:ins w:id="42" w:author="Elizabeth Oyebade" w:date="2021-03-18T21:27:00Z">
        <w:r w:rsidR="00A27AE0">
          <w:rPr>
            <w:rFonts w:asciiTheme="minorHAnsi" w:hAnsiTheme="minorHAnsi" w:cstheme="minorHAnsi"/>
            <w:sz w:val="24"/>
            <w:szCs w:val="24"/>
          </w:rPr>
          <w:t xml:space="preserve">after the </w:t>
        </w:r>
        <w:r w:rsidR="00A27AE0" w:rsidRPr="00C771EF">
          <w:rPr>
            <w:rFonts w:asciiTheme="minorHAnsi" w:hAnsiTheme="minorHAnsi" w:cstheme="minorHAnsi"/>
            <w:sz w:val="24"/>
            <w:szCs w:val="24"/>
          </w:rPr>
          <w:t xml:space="preserve">pound (#) </w:t>
        </w:r>
      </w:ins>
      <w:ins w:id="43" w:author="Elizabeth Oyebade" w:date="2021-03-18T22:41:00Z">
        <w:r w:rsidR="00D97FDD">
          <w:rPr>
            <w:rFonts w:asciiTheme="minorHAnsi" w:hAnsiTheme="minorHAnsi" w:cstheme="minorHAnsi"/>
            <w:sz w:val="24"/>
            <w:szCs w:val="24"/>
          </w:rPr>
          <w:t>character</w:t>
        </w:r>
      </w:ins>
      <w:ins w:id="44" w:author="Elizabeth Oyebade" w:date="2021-03-18T21:27:00Z">
        <w:r w:rsidR="00A27AE0" w:rsidRPr="00C771EF">
          <w:rPr>
            <w:rFonts w:asciiTheme="minorHAnsi" w:hAnsiTheme="minorHAnsi" w:cstheme="minorHAnsi"/>
            <w:sz w:val="24"/>
            <w:szCs w:val="24"/>
          </w:rPr>
          <w:t xml:space="preserve"> </w:t>
        </w:r>
      </w:ins>
      <w:ins w:id="45" w:author="Elizabeth Oyebade" w:date="2021-03-18T21:10:00Z">
        <w:r>
          <w:rPr>
            <w:rFonts w:asciiTheme="minorHAnsi" w:hAnsiTheme="minorHAnsi" w:cstheme="minorHAnsi"/>
            <w:sz w:val="24"/>
            <w:szCs w:val="24"/>
          </w:rPr>
          <w:t>in the code that is written for</w:t>
        </w:r>
      </w:ins>
      <w:ins w:id="46" w:author="Elizabeth Oyebade" w:date="2021-03-18T21:15:00Z">
        <w:r w:rsidR="00C11D11">
          <w:rPr>
            <w:rFonts w:asciiTheme="minorHAnsi" w:hAnsiTheme="minorHAnsi" w:cstheme="minorHAnsi"/>
            <w:sz w:val="24"/>
            <w:szCs w:val="24"/>
          </w:rPr>
          <w:t xml:space="preserve"> the human reader</w:t>
        </w:r>
      </w:ins>
      <w:ins w:id="47" w:author="Elizabeth Oyebade" w:date="2021-03-18T21:16:00Z">
        <w:r w:rsidR="00C11D11">
          <w:rPr>
            <w:rFonts w:asciiTheme="minorHAnsi" w:hAnsiTheme="minorHAnsi" w:cstheme="minorHAnsi"/>
            <w:sz w:val="24"/>
            <w:szCs w:val="24"/>
          </w:rPr>
          <w:t xml:space="preserve">, it </w:t>
        </w:r>
      </w:ins>
      <w:ins w:id="48" w:author="Elizabeth Oyebade" w:date="2021-03-17T22:30:00Z">
        <w:r w:rsidR="00FC77E1" w:rsidRPr="00C11D11">
          <w:rPr>
            <w:rFonts w:asciiTheme="minorHAnsi" w:hAnsiTheme="minorHAnsi" w:cstheme="minorHAnsi"/>
            <w:sz w:val="24"/>
            <w:szCs w:val="24"/>
            <w:rPrChange w:id="49" w:author="Elizabeth Oyebade" w:date="2021-03-18T21:16:00Z">
              <w:rPr/>
            </w:rPrChange>
          </w:rPr>
          <w:t xml:space="preserve">is </w:t>
        </w:r>
      </w:ins>
      <w:ins w:id="50" w:author="Elizabeth Oyebade" w:date="2021-03-17T22:46:00Z">
        <w:r w:rsidR="0084339A" w:rsidRPr="00C11D11">
          <w:rPr>
            <w:rFonts w:asciiTheme="minorHAnsi" w:hAnsiTheme="minorHAnsi" w:cstheme="minorHAnsi"/>
            <w:sz w:val="24"/>
            <w:szCs w:val="24"/>
            <w:rPrChange w:id="51" w:author="Elizabeth Oyebade" w:date="2021-03-18T21:16:00Z">
              <w:rPr/>
            </w:rPrChange>
          </w:rPr>
          <w:t xml:space="preserve">ignored by the </w:t>
        </w:r>
      </w:ins>
      <w:ins w:id="52" w:author="Elizabeth Oyebade" w:date="2021-03-17T22:47:00Z">
        <w:r w:rsidR="0084339A" w:rsidRPr="00C11D11">
          <w:rPr>
            <w:rFonts w:asciiTheme="minorHAnsi" w:hAnsiTheme="minorHAnsi" w:cstheme="minorHAnsi"/>
            <w:sz w:val="24"/>
            <w:szCs w:val="24"/>
            <w:rPrChange w:id="53" w:author="Elizabeth Oyebade" w:date="2021-03-18T21:16:00Z">
              <w:rPr/>
            </w:rPrChange>
          </w:rPr>
          <w:t xml:space="preserve">Python interpreter. </w:t>
        </w:r>
      </w:ins>
      <w:ins w:id="54" w:author="Elizabeth Oyebade" w:date="2021-03-18T21:33:00Z">
        <w:r w:rsidR="00A27AE0">
          <w:rPr>
            <w:rFonts w:asciiTheme="minorHAnsi" w:hAnsiTheme="minorHAnsi" w:cstheme="minorHAnsi"/>
            <w:sz w:val="24"/>
            <w:szCs w:val="24"/>
          </w:rPr>
          <w:t>A comment ca</w:t>
        </w:r>
      </w:ins>
      <w:ins w:id="55" w:author="Elizabeth Oyebade" w:date="2021-03-19T23:11:00Z">
        <w:r w:rsidR="009B58F2">
          <w:rPr>
            <w:rFonts w:asciiTheme="minorHAnsi" w:hAnsiTheme="minorHAnsi" w:cstheme="minorHAnsi"/>
            <w:sz w:val="24"/>
            <w:szCs w:val="24"/>
          </w:rPr>
          <w:t xml:space="preserve">n </w:t>
        </w:r>
      </w:ins>
      <w:ins w:id="56" w:author="Elizabeth Oyebade" w:date="2021-03-18T22:41:00Z">
        <w:r w:rsidR="00D97FDD">
          <w:rPr>
            <w:rFonts w:asciiTheme="minorHAnsi" w:hAnsiTheme="minorHAnsi" w:cstheme="minorHAnsi"/>
            <w:sz w:val="24"/>
            <w:szCs w:val="24"/>
          </w:rPr>
          <w:t>i</w:t>
        </w:r>
      </w:ins>
      <w:ins w:id="57" w:author="Elizabeth Oyebade" w:date="2021-03-18T22:54:00Z">
        <w:r w:rsidR="0005362C">
          <w:rPr>
            <w:rFonts w:asciiTheme="minorHAnsi" w:hAnsiTheme="minorHAnsi" w:cstheme="minorHAnsi"/>
            <w:sz w:val="24"/>
            <w:szCs w:val="24"/>
          </w:rPr>
          <w:t>mprov</w:t>
        </w:r>
      </w:ins>
      <w:ins w:id="58" w:author="Elizabeth Oyebade" w:date="2021-03-19T23:11:00Z">
        <w:r w:rsidR="009B58F2">
          <w:rPr>
            <w:rFonts w:asciiTheme="minorHAnsi" w:hAnsiTheme="minorHAnsi" w:cstheme="minorHAnsi"/>
            <w:sz w:val="24"/>
            <w:szCs w:val="24"/>
          </w:rPr>
          <w:t>e</w:t>
        </w:r>
      </w:ins>
      <w:ins w:id="59" w:author="Elizabeth Oyebade" w:date="2021-03-18T22:55:00Z">
        <w:r w:rsidR="0005362C">
          <w:rPr>
            <w:rFonts w:asciiTheme="minorHAnsi" w:hAnsiTheme="minorHAnsi" w:cstheme="minorHAnsi"/>
            <w:sz w:val="24"/>
            <w:szCs w:val="24"/>
          </w:rPr>
          <w:t xml:space="preserve"> the readability of the code. </w:t>
        </w:r>
      </w:ins>
      <w:ins w:id="60" w:author="Elizabeth Oyebade" w:date="2021-03-19T23:11:00Z">
        <w:r w:rsidR="009B58F2">
          <w:rPr>
            <w:rFonts w:asciiTheme="minorHAnsi" w:hAnsiTheme="minorHAnsi" w:cstheme="minorHAnsi"/>
            <w:sz w:val="24"/>
            <w:szCs w:val="24"/>
          </w:rPr>
          <w:t>A comment</w:t>
        </w:r>
      </w:ins>
      <w:ins w:id="61" w:author="Elizabeth Oyebade" w:date="2021-03-19T23:12:00Z">
        <w:r w:rsidR="009B58F2">
          <w:rPr>
            <w:rFonts w:asciiTheme="minorHAnsi" w:hAnsiTheme="minorHAnsi" w:cstheme="minorHAnsi"/>
            <w:sz w:val="24"/>
            <w:szCs w:val="24"/>
          </w:rPr>
          <w:t xml:space="preserve"> can be indicated by </w:t>
        </w:r>
      </w:ins>
      <w:ins w:id="62" w:author="Elizabeth Oyebade" w:date="2021-03-19T23:28:00Z">
        <w:r w:rsidR="000634A2">
          <w:rPr>
            <w:rFonts w:asciiTheme="minorHAnsi" w:hAnsiTheme="minorHAnsi" w:cstheme="minorHAnsi"/>
            <w:sz w:val="24"/>
            <w:szCs w:val="24"/>
          </w:rPr>
          <w:t xml:space="preserve">a </w:t>
        </w:r>
      </w:ins>
      <w:ins w:id="63" w:author="Elizabeth Oyebade" w:date="2021-03-19T23:26:00Z">
        <w:r w:rsidR="000634A2">
          <w:rPr>
            <w:rFonts w:asciiTheme="minorHAnsi" w:hAnsiTheme="minorHAnsi" w:cstheme="minorHAnsi"/>
            <w:sz w:val="24"/>
            <w:szCs w:val="24"/>
          </w:rPr>
          <w:t>type of comment known as the single-line comment (#)</w:t>
        </w:r>
      </w:ins>
      <w:ins w:id="64" w:author="Elizabeth Oyebade" w:date="2021-03-19T23:28:00Z">
        <w:r w:rsidR="000634A2">
          <w:rPr>
            <w:rFonts w:asciiTheme="minorHAnsi" w:hAnsiTheme="minorHAnsi" w:cstheme="minorHAnsi"/>
            <w:sz w:val="24"/>
            <w:szCs w:val="24"/>
          </w:rPr>
          <w:t xml:space="preserve">. </w:t>
        </w:r>
      </w:ins>
      <w:ins w:id="65" w:author="Elizabeth Oyebade" w:date="2021-03-19T23:33:00Z">
        <w:r w:rsidR="002E53B9">
          <w:rPr>
            <w:rFonts w:asciiTheme="minorHAnsi" w:hAnsiTheme="minorHAnsi" w:cstheme="minorHAnsi"/>
            <w:sz w:val="24"/>
            <w:szCs w:val="24"/>
          </w:rPr>
          <w:t>They exist t</w:t>
        </w:r>
      </w:ins>
      <w:ins w:id="66" w:author="Elizabeth Oyebade" w:date="2021-03-19T23:34:00Z">
        <w:r w:rsidR="002E53B9">
          <w:rPr>
            <w:rFonts w:asciiTheme="minorHAnsi" w:hAnsiTheme="minorHAnsi" w:cstheme="minorHAnsi"/>
            <w:sz w:val="24"/>
            <w:szCs w:val="24"/>
          </w:rPr>
          <w:t>o make the code easier to understand for humans.</w:t>
        </w:r>
      </w:ins>
    </w:p>
    <w:p w14:paraId="1DE2E10E" w14:textId="77777777" w:rsidR="00E21613" w:rsidRPr="002E53B9" w:rsidRDefault="00E2161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  <w:pPrChange w:id="67" w:author="Elizabeth Oyebade" w:date="2021-03-19T23:38:00Z">
          <w:pPr>
            <w:pStyle w:val="ListParagraph"/>
          </w:pPr>
        </w:pPrChange>
      </w:pPr>
    </w:p>
    <w:p w14:paraId="5B77CC3B" w14:textId="07E569EE" w:rsidR="00E21613" w:rsidRDefault="00E21613" w:rsidP="00FB4E4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ins w:id="68" w:author="Elizabeth Oyebade" w:date="2021-03-17T22:48:00Z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What is a </w:t>
      </w:r>
      <w:r>
        <w:rPr>
          <w:rFonts w:asciiTheme="minorHAnsi" w:hAnsiTheme="minorHAnsi" w:cstheme="minorHAnsi"/>
          <w:i/>
          <w:iCs/>
          <w:sz w:val="24"/>
          <w:szCs w:val="24"/>
        </w:rPr>
        <w:t>namespace</w:t>
      </w:r>
      <w:r>
        <w:rPr>
          <w:rFonts w:asciiTheme="minorHAnsi" w:hAnsiTheme="minorHAnsi" w:cstheme="minorHAnsi"/>
          <w:sz w:val="24"/>
          <w:szCs w:val="24"/>
        </w:rPr>
        <w:t xml:space="preserve"> in Python?</w:t>
      </w:r>
    </w:p>
    <w:p w14:paraId="071D88A3" w14:textId="63344D2D" w:rsidR="0084339A" w:rsidRPr="009C3FAE" w:rsidDel="009512AE" w:rsidRDefault="0084339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del w:id="69" w:author="Elizabeth Oyebade" w:date="2021-03-18T22:08:00Z"/>
          <w:rFonts w:asciiTheme="minorHAnsi" w:hAnsiTheme="minorHAnsi" w:cstheme="minorHAnsi"/>
          <w:sz w:val="24"/>
          <w:szCs w:val="24"/>
          <w:rPrChange w:id="70" w:author="Elizabeth Oyebade" w:date="2021-03-18T22:09:00Z">
            <w:rPr>
              <w:del w:id="71" w:author="Elizabeth Oyebade" w:date="2021-03-18T22:08:00Z"/>
            </w:rPr>
          </w:rPrChange>
        </w:rPr>
        <w:pPrChange w:id="72" w:author="Elizabeth Oyebade" w:date="2021-03-18T22:09:00Z">
          <w:pPr>
            <w:pStyle w:val="ListParagraph"/>
            <w:numPr>
              <w:numId w:val="2"/>
            </w:numPr>
            <w:spacing w:before="100" w:beforeAutospacing="1" w:after="100" w:afterAutospacing="1"/>
            <w:ind w:left="1080" w:hanging="360"/>
          </w:pPr>
        </w:pPrChange>
      </w:pPr>
      <w:ins w:id="73" w:author="Elizabeth Oyebade" w:date="2021-03-17T22:48:00Z">
        <w:r>
          <w:rPr>
            <w:rFonts w:asciiTheme="minorHAnsi" w:hAnsiTheme="minorHAnsi" w:cstheme="minorHAnsi"/>
            <w:sz w:val="24"/>
            <w:szCs w:val="24"/>
          </w:rPr>
          <w:t>A namespace in Python is</w:t>
        </w:r>
      </w:ins>
      <w:ins w:id="74" w:author="Elizabeth Oyebade" w:date="2021-03-17T23:17:00Z">
        <w:r w:rsidR="00B93C22">
          <w:rPr>
            <w:rFonts w:asciiTheme="minorHAnsi" w:hAnsiTheme="minorHAnsi" w:cstheme="minorHAnsi"/>
            <w:sz w:val="24"/>
            <w:szCs w:val="24"/>
          </w:rPr>
          <w:t xml:space="preserve"> a special structure </w:t>
        </w:r>
      </w:ins>
      <w:ins w:id="75" w:author="Elizabeth Oyebade" w:date="2021-03-18T21:53:00Z">
        <w:r w:rsidR="004911B2">
          <w:rPr>
            <w:rFonts w:asciiTheme="minorHAnsi" w:hAnsiTheme="minorHAnsi" w:cstheme="minorHAnsi"/>
            <w:sz w:val="24"/>
            <w:szCs w:val="24"/>
          </w:rPr>
          <w:t xml:space="preserve">maintained by the interpreter </w:t>
        </w:r>
      </w:ins>
      <w:ins w:id="76" w:author="Elizabeth Oyebade" w:date="2021-03-18T21:54:00Z">
        <w:r w:rsidR="004911B2">
          <w:rPr>
            <w:rFonts w:asciiTheme="minorHAnsi" w:hAnsiTheme="minorHAnsi" w:cstheme="minorHAnsi"/>
            <w:sz w:val="24"/>
            <w:szCs w:val="24"/>
          </w:rPr>
          <w:t>and used to</w:t>
        </w:r>
      </w:ins>
      <w:ins w:id="77" w:author="Elizabeth Oyebade" w:date="2021-03-17T23:17:00Z">
        <w:r w:rsidR="00B93C22">
          <w:rPr>
            <w:rFonts w:asciiTheme="minorHAnsi" w:hAnsiTheme="minorHAnsi" w:cstheme="minorHAnsi"/>
            <w:sz w:val="24"/>
            <w:szCs w:val="24"/>
          </w:rPr>
          <w:t xml:space="preserve"> keep the </w:t>
        </w:r>
      </w:ins>
      <w:ins w:id="78" w:author="Elizabeth Oyebade" w:date="2021-03-17T23:19:00Z">
        <w:r w:rsidR="00B93C22">
          <w:rPr>
            <w:rFonts w:asciiTheme="minorHAnsi" w:hAnsiTheme="minorHAnsi" w:cstheme="minorHAnsi"/>
            <w:sz w:val="24"/>
            <w:szCs w:val="24"/>
          </w:rPr>
          <w:t xml:space="preserve">list of names and their associated values. </w:t>
        </w:r>
      </w:ins>
      <w:ins w:id="79" w:author="Elizabeth Oyebade" w:date="2021-03-18T21:53:00Z">
        <w:r w:rsidR="004911B2">
          <w:rPr>
            <w:rFonts w:asciiTheme="minorHAnsi" w:hAnsiTheme="minorHAnsi" w:cstheme="minorHAnsi"/>
            <w:sz w:val="24"/>
            <w:szCs w:val="24"/>
          </w:rPr>
          <w:t>It is a relation between names and objects</w:t>
        </w:r>
      </w:ins>
      <w:ins w:id="80" w:author="Elizabeth Oyebade" w:date="2021-03-18T21:56:00Z">
        <w:r w:rsidR="004911B2">
          <w:rPr>
            <w:rFonts w:asciiTheme="minorHAnsi" w:hAnsiTheme="minorHAnsi" w:cstheme="minorHAnsi"/>
            <w:sz w:val="24"/>
            <w:szCs w:val="24"/>
          </w:rPr>
          <w:t>. A namespace is used to determine</w:t>
        </w:r>
      </w:ins>
      <w:ins w:id="81" w:author="Elizabeth Oyebade" w:date="2021-03-18T22:03:00Z">
        <w:r w:rsidR="004911B2">
          <w:rPr>
            <w:rFonts w:asciiTheme="minorHAnsi" w:hAnsiTheme="minorHAnsi" w:cstheme="minorHAnsi"/>
            <w:sz w:val="24"/>
            <w:szCs w:val="24"/>
          </w:rPr>
          <w:t xml:space="preserve"> what object is associated with a variable.</w:t>
        </w:r>
      </w:ins>
    </w:p>
    <w:p w14:paraId="60740411" w14:textId="77777777" w:rsidR="00E21613" w:rsidRPr="009512AE" w:rsidRDefault="00E21613">
      <w:pPr>
        <w:pStyle w:val="ListParagraph"/>
        <w:numPr>
          <w:ilvl w:val="0"/>
          <w:numId w:val="6"/>
        </w:numPr>
        <w:rPr>
          <w:rPrChange w:id="82" w:author="Elizabeth Oyebade" w:date="2021-03-18T22:08:00Z">
            <w:rPr>
              <w:rFonts w:asciiTheme="minorHAnsi" w:hAnsiTheme="minorHAnsi" w:cstheme="minorHAnsi"/>
              <w:sz w:val="24"/>
              <w:szCs w:val="24"/>
            </w:rPr>
          </w:rPrChange>
        </w:rPr>
        <w:pPrChange w:id="83" w:author="Elizabeth Oyebade" w:date="2021-03-18T22:09:00Z">
          <w:pPr>
            <w:pStyle w:val="ListParagraph"/>
          </w:pPr>
        </w:pPrChange>
      </w:pPr>
    </w:p>
    <w:p w14:paraId="194F617D" w14:textId="681196B1" w:rsidR="00E21613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Whitespace:</w:t>
      </w:r>
    </w:p>
    <w:p w14:paraId="2E3CFB34" w14:textId="62B61BCC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ins w:id="84" w:author="Elizabeth Oyebade" w:date="2021-03-17T23:35:00Z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 is whitespace in Python?</w:t>
      </w:r>
    </w:p>
    <w:p w14:paraId="7F55558B" w14:textId="251EA180" w:rsidR="002A5234" w:rsidRDefault="00DA17D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  <w:pPrChange w:id="85" w:author="Elizabeth Oyebade" w:date="2021-03-17T23:35:00Z">
          <w:pPr>
            <w:pStyle w:val="ListParagraph"/>
            <w:numPr>
              <w:ilvl w:val="1"/>
              <w:numId w:val="2"/>
            </w:numPr>
            <w:spacing w:before="100" w:beforeAutospacing="1" w:after="100" w:afterAutospacing="1"/>
            <w:ind w:left="1800" w:hanging="360"/>
          </w:pPr>
        </w:pPrChange>
      </w:pPr>
      <w:ins w:id="86" w:author="Elizabeth Oyebade" w:date="2021-03-18T00:08:00Z">
        <w:r>
          <w:rPr>
            <w:rFonts w:asciiTheme="minorHAnsi" w:hAnsiTheme="minorHAnsi" w:cstheme="minorHAnsi"/>
            <w:sz w:val="24"/>
            <w:szCs w:val="24"/>
          </w:rPr>
          <w:t xml:space="preserve">In term of Python, Whitespace </w:t>
        </w:r>
      </w:ins>
      <w:ins w:id="87" w:author="Elizabeth Oyebade" w:date="2021-03-18T22:09:00Z">
        <w:r w:rsidR="009512AE">
          <w:rPr>
            <w:rFonts w:asciiTheme="minorHAnsi" w:hAnsiTheme="minorHAnsi" w:cstheme="minorHAnsi"/>
            <w:sz w:val="24"/>
            <w:szCs w:val="24"/>
          </w:rPr>
          <w:t>are spaces composed</w:t>
        </w:r>
      </w:ins>
      <w:ins w:id="88" w:author="Elizabeth Oyebade" w:date="2021-03-18T00:08:00Z">
        <w:r>
          <w:rPr>
            <w:rFonts w:asciiTheme="minorHAnsi" w:hAnsiTheme="minorHAnsi" w:cstheme="minorHAnsi"/>
            <w:sz w:val="24"/>
            <w:szCs w:val="24"/>
          </w:rPr>
          <w:t xml:space="preserve"> as the space, tab, return, linefeed, formfeed, and</w:t>
        </w:r>
      </w:ins>
      <w:ins w:id="89" w:author="Elizabeth Oyebade" w:date="2021-03-18T00:09:00Z">
        <w:r>
          <w:rPr>
            <w:rFonts w:asciiTheme="minorHAnsi" w:hAnsiTheme="minorHAnsi" w:cstheme="minorHAnsi"/>
            <w:sz w:val="24"/>
            <w:szCs w:val="24"/>
          </w:rPr>
          <w:t xml:space="preserve"> vertical tab character</w:t>
        </w:r>
      </w:ins>
    </w:p>
    <w:p w14:paraId="747DD84C" w14:textId="69BBC9CE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ins w:id="90" w:author="Elizabeth Oyebade" w:date="2021-03-18T22:09:00Z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does whitespace matter?</w:t>
      </w:r>
    </w:p>
    <w:p w14:paraId="6439D32D" w14:textId="31572533" w:rsidR="009512AE" w:rsidRPr="009512AE" w:rsidRDefault="002E53B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rPrChange w:id="91" w:author="Elizabeth Oyebade" w:date="2021-03-18T22:09:00Z">
            <w:rPr/>
          </w:rPrChange>
        </w:rPr>
        <w:pPrChange w:id="92" w:author="Elizabeth Oyebade" w:date="2021-03-18T22:09:00Z">
          <w:pPr>
            <w:pStyle w:val="ListParagraph"/>
            <w:numPr>
              <w:ilvl w:val="1"/>
              <w:numId w:val="2"/>
            </w:numPr>
            <w:spacing w:before="100" w:beforeAutospacing="1" w:after="100" w:afterAutospacing="1"/>
            <w:ind w:left="1800" w:hanging="360"/>
          </w:pPr>
        </w:pPrChange>
      </w:pPr>
      <w:ins w:id="93" w:author="Elizabeth Oyebade" w:date="2021-03-19T23:42:00Z">
        <w:r>
          <w:rPr>
            <w:rFonts w:asciiTheme="minorHAnsi" w:hAnsiTheme="minorHAnsi" w:cstheme="minorHAnsi"/>
            <w:sz w:val="24"/>
            <w:szCs w:val="24"/>
          </w:rPr>
          <w:lastRenderedPageBreak/>
          <w:t xml:space="preserve">Whitespace matters </w:t>
        </w:r>
      </w:ins>
      <w:ins w:id="94" w:author="Elizabeth Oyebade" w:date="2021-03-19T23:56:00Z">
        <w:r w:rsidR="00E1612D">
          <w:rPr>
            <w:rFonts w:asciiTheme="minorHAnsi" w:hAnsiTheme="minorHAnsi" w:cstheme="minorHAnsi"/>
            <w:sz w:val="24"/>
            <w:szCs w:val="24"/>
          </w:rPr>
          <w:t xml:space="preserve">at the beginning of </w:t>
        </w:r>
      </w:ins>
      <w:ins w:id="95" w:author="Elizabeth Oyebade" w:date="2021-03-19T23:57:00Z">
        <w:r w:rsidR="00E1612D">
          <w:rPr>
            <w:rFonts w:asciiTheme="minorHAnsi" w:hAnsiTheme="minorHAnsi" w:cstheme="minorHAnsi"/>
            <w:sz w:val="24"/>
            <w:szCs w:val="24"/>
          </w:rPr>
          <w:t>a</w:t>
        </w:r>
      </w:ins>
      <w:ins w:id="96" w:author="Elizabeth Oyebade" w:date="2021-03-19T23:56:00Z">
        <w:r w:rsidR="00E1612D">
          <w:rPr>
            <w:rFonts w:asciiTheme="minorHAnsi" w:hAnsiTheme="minorHAnsi" w:cstheme="minorHAnsi"/>
            <w:sz w:val="24"/>
            <w:szCs w:val="24"/>
          </w:rPr>
          <w:t xml:space="preserve"> line called indent</w:t>
        </w:r>
      </w:ins>
      <w:ins w:id="97" w:author="Elizabeth Oyebade" w:date="2021-03-19T23:57:00Z">
        <w:r w:rsidR="00E1612D">
          <w:rPr>
            <w:rFonts w:asciiTheme="minorHAnsi" w:hAnsiTheme="minorHAnsi" w:cstheme="minorHAnsi"/>
            <w:sz w:val="24"/>
            <w:szCs w:val="24"/>
          </w:rPr>
          <w:t xml:space="preserve">ation. </w:t>
        </w:r>
      </w:ins>
      <w:ins w:id="98" w:author="Elizabeth Oyebade" w:date="2021-03-20T00:00:00Z">
        <w:r w:rsidR="00FD1A1A">
          <w:rPr>
            <w:rFonts w:asciiTheme="minorHAnsi" w:hAnsiTheme="minorHAnsi" w:cstheme="minorHAnsi"/>
            <w:sz w:val="24"/>
            <w:szCs w:val="24"/>
          </w:rPr>
          <w:t xml:space="preserve">Leading </w:t>
        </w:r>
      </w:ins>
      <w:ins w:id="99" w:author="Elizabeth Oyebade" w:date="2021-03-20T00:01:00Z">
        <w:r w:rsidR="00FD1A1A">
          <w:rPr>
            <w:rFonts w:asciiTheme="minorHAnsi" w:hAnsiTheme="minorHAnsi" w:cstheme="minorHAnsi"/>
            <w:sz w:val="24"/>
            <w:szCs w:val="24"/>
          </w:rPr>
          <w:t>(Indentation) whitespace</w:t>
        </w:r>
      </w:ins>
      <w:ins w:id="100" w:author="Elizabeth Oyebade" w:date="2021-03-20T00:02:00Z">
        <w:r w:rsidR="00FD1A1A">
          <w:rPr>
            <w:rFonts w:asciiTheme="minorHAnsi" w:hAnsiTheme="minorHAnsi" w:cstheme="minorHAnsi"/>
            <w:sz w:val="24"/>
            <w:szCs w:val="24"/>
          </w:rPr>
          <w:t xml:space="preserve"> are required for grouping</w:t>
        </w:r>
      </w:ins>
      <w:ins w:id="101" w:author="Elizabeth Oyebade" w:date="2021-03-20T00:08:00Z">
        <w:r w:rsidR="00FD1A1A">
          <w:rPr>
            <w:rFonts w:asciiTheme="minorHAnsi" w:hAnsiTheme="minorHAnsi" w:cstheme="minorHAnsi"/>
            <w:sz w:val="24"/>
            <w:szCs w:val="24"/>
          </w:rPr>
          <w:t>.</w:t>
        </w:r>
      </w:ins>
    </w:p>
    <w:p w14:paraId="1ADFD6B8" w14:textId="2BDE2E51" w:rsidR="00E21613" w:rsidDel="00287F3D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del w:id="102" w:author="Elizabeth Oyebade" w:date="2021-03-20T00:13:00Z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does whitespace not matter?</w:t>
      </w:r>
    </w:p>
    <w:p w14:paraId="05A3AC4D" w14:textId="77777777" w:rsidR="00287F3D" w:rsidRDefault="00287F3D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ins w:id="103" w:author="Elizabeth Oyebade" w:date="2021-03-20T00:13:00Z"/>
          <w:rFonts w:asciiTheme="minorHAnsi" w:hAnsiTheme="minorHAnsi" w:cstheme="minorHAnsi"/>
          <w:sz w:val="24"/>
          <w:szCs w:val="24"/>
        </w:rPr>
      </w:pPr>
    </w:p>
    <w:p w14:paraId="4FA884D1" w14:textId="0E5812AD" w:rsidR="00287F3D" w:rsidRPr="00287F3D" w:rsidRDefault="00287F3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  <w:pPrChange w:id="104" w:author="Elizabeth Oyebade" w:date="2021-03-20T00:13:00Z">
          <w:pPr>
            <w:pStyle w:val="ListParagraph"/>
          </w:pPr>
        </w:pPrChange>
      </w:pPr>
      <w:ins w:id="105" w:author="Elizabeth Oyebade" w:date="2021-03-20T00:13:00Z">
        <w:r>
          <w:rPr>
            <w:rFonts w:asciiTheme="minorHAnsi" w:hAnsiTheme="minorHAnsi" w:cstheme="minorHAnsi"/>
            <w:sz w:val="24"/>
            <w:szCs w:val="24"/>
          </w:rPr>
          <w:t>Whitespace d</w:t>
        </w:r>
      </w:ins>
      <w:ins w:id="106" w:author="Elizabeth Oyebade" w:date="2021-03-20T00:14:00Z">
        <w:r>
          <w:rPr>
            <w:rFonts w:asciiTheme="minorHAnsi" w:hAnsiTheme="minorHAnsi" w:cstheme="minorHAnsi"/>
            <w:sz w:val="24"/>
            <w:szCs w:val="24"/>
          </w:rPr>
          <w:t>oes not matter w</w:t>
        </w:r>
      </w:ins>
      <w:ins w:id="107" w:author="Elizabeth Oyebade" w:date="2021-03-20T00:16:00Z">
        <w:r>
          <w:rPr>
            <w:rFonts w:asciiTheme="minorHAnsi" w:hAnsiTheme="minorHAnsi" w:cstheme="minorHAnsi"/>
            <w:sz w:val="24"/>
            <w:szCs w:val="24"/>
          </w:rPr>
          <w:t>ithin statements and expressions</w:t>
        </w:r>
      </w:ins>
      <w:ins w:id="108" w:author="Elizabeth Oyebade" w:date="2021-03-20T00:19:00Z">
        <w:r>
          <w:rPr>
            <w:rFonts w:asciiTheme="minorHAnsi" w:hAnsiTheme="minorHAnsi" w:cstheme="minorHAnsi"/>
            <w:sz w:val="24"/>
            <w:szCs w:val="24"/>
          </w:rPr>
          <w:t xml:space="preserve">, and blank lines which are ignored </w:t>
        </w:r>
      </w:ins>
      <w:ins w:id="109" w:author="Elizabeth Oyebade" w:date="2021-03-20T00:20:00Z">
        <w:r>
          <w:rPr>
            <w:rFonts w:asciiTheme="minorHAnsi" w:hAnsiTheme="minorHAnsi" w:cstheme="minorHAnsi"/>
            <w:sz w:val="24"/>
            <w:szCs w:val="24"/>
          </w:rPr>
          <w:t>but allowed.</w:t>
        </w:r>
      </w:ins>
    </w:p>
    <w:p w14:paraId="05CEFBD1" w14:textId="63D125C0" w:rsidR="00E21613" w:rsidRPr="00287F3D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ins w:id="110" w:author="Elizabeth Oyebade" w:date="2021-03-20T00:20:00Z"/>
          <w:rFonts w:asciiTheme="minorHAnsi" w:hAnsiTheme="minorHAnsi" w:cstheme="minorHAnsi"/>
          <w:sz w:val="24"/>
          <w:szCs w:val="24"/>
          <w:rPrChange w:id="111" w:author="Elizabeth Oyebade" w:date="2021-03-20T00:20:00Z">
            <w:rPr>
              <w:ins w:id="112" w:author="Elizabeth Oyebade" w:date="2021-03-20T00:20:00Z"/>
              <w:rFonts w:asciiTheme="minorHAnsi" w:hAnsiTheme="minorHAnsi" w:cstheme="minorHAnsi"/>
              <w:i/>
              <w:iCs/>
              <w:sz w:val="24"/>
              <w:szCs w:val="24"/>
            </w:rPr>
          </w:rPrChange>
        </w:rPr>
      </w:pPr>
      <w:r>
        <w:rPr>
          <w:rFonts w:asciiTheme="minorHAnsi" w:hAnsiTheme="minorHAnsi" w:cstheme="minorHAnsi"/>
          <w:sz w:val="24"/>
          <w:szCs w:val="24"/>
        </w:rPr>
        <w:t xml:space="preserve">Explain the difference between a statement and an expression. Give an example of </w:t>
      </w:r>
      <w:r w:rsidR="005238D7">
        <w:rPr>
          <w:rFonts w:asciiTheme="minorHAnsi" w:hAnsiTheme="minorHAnsi" w:cstheme="minorHAnsi"/>
          <w:sz w:val="24"/>
          <w:szCs w:val="24"/>
        </w:rPr>
        <w:t>both and</w:t>
      </w:r>
      <w:r>
        <w:rPr>
          <w:rFonts w:asciiTheme="minorHAnsi" w:hAnsiTheme="minorHAnsi" w:cstheme="minorHAnsi"/>
          <w:sz w:val="24"/>
          <w:szCs w:val="24"/>
        </w:rPr>
        <w:t xml:space="preserve"> explain what is meant by a statement having a </w:t>
      </w:r>
      <w:r>
        <w:rPr>
          <w:rFonts w:asciiTheme="minorHAnsi" w:hAnsiTheme="minorHAnsi" w:cstheme="minorHAnsi"/>
          <w:i/>
          <w:iCs/>
          <w:sz w:val="24"/>
          <w:szCs w:val="24"/>
        </w:rPr>
        <w:t>side effect.</w:t>
      </w:r>
    </w:p>
    <w:p w14:paraId="24DFB615" w14:textId="42C6C346" w:rsidR="003E1BA3" w:rsidRDefault="00EE144D" w:rsidP="00D3173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ins w:id="113" w:author="Elizabeth Oyebade" w:date="2021-03-20T00:30:00Z">
        <w:r>
          <w:rPr>
            <w:rFonts w:asciiTheme="minorHAnsi" w:hAnsiTheme="minorHAnsi" w:cstheme="minorHAnsi"/>
            <w:sz w:val="24"/>
            <w:szCs w:val="24"/>
          </w:rPr>
          <w:t xml:space="preserve">A statement </w:t>
        </w:r>
      </w:ins>
      <w:ins w:id="114" w:author="Elizabeth Oyebade" w:date="2021-03-20T00:31:00Z">
        <w:r>
          <w:rPr>
            <w:rFonts w:asciiTheme="minorHAnsi" w:hAnsiTheme="minorHAnsi" w:cstheme="minorHAnsi"/>
            <w:sz w:val="24"/>
            <w:szCs w:val="24"/>
          </w:rPr>
          <w:t>does not return a value but does perform some task</w:t>
        </w:r>
      </w:ins>
      <w:ins w:id="115" w:author="Elizabeth Oyebade" w:date="2021-03-20T00:34:00Z">
        <w:r w:rsidR="00C04265">
          <w:rPr>
            <w:rFonts w:asciiTheme="minorHAnsi" w:hAnsiTheme="minorHAnsi" w:cstheme="minorHAnsi"/>
            <w:sz w:val="24"/>
            <w:szCs w:val="24"/>
          </w:rPr>
          <w:t xml:space="preserve">. As a result of their operation, a statement may have a side effect. </w:t>
        </w:r>
      </w:ins>
      <w:ins w:id="116" w:author="Elizabeth Oyebade" w:date="2021-03-20T00:36:00Z">
        <w:r w:rsidR="00C04265">
          <w:rPr>
            <w:rFonts w:asciiTheme="minorHAnsi" w:hAnsiTheme="minorHAnsi" w:cstheme="minorHAnsi"/>
            <w:sz w:val="24"/>
            <w:szCs w:val="24"/>
          </w:rPr>
          <w:t>A side effect is some cha</w:t>
        </w:r>
      </w:ins>
      <w:ins w:id="117" w:author="Elizabeth Oyebade" w:date="2021-03-20T00:37:00Z">
        <w:r w:rsidR="00C04265">
          <w:rPr>
            <w:rFonts w:asciiTheme="minorHAnsi" w:hAnsiTheme="minorHAnsi" w:cstheme="minorHAnsi"/>
            <w:sz w:val="24"/>
            <w:szCs w:val="24"/>
          </w:rPr>
          <w:t xml:space="preserve">nge that results from executing the statement. For example, </w:t>
        </w:r>
      </w:ins>
      <w:ins w:id="118" w:author="Elizabeth Oyebade" w:date="2021-03-20T00:43:00Z">
        <w:r w:rsidR="0087326C">
          <w:rPr>
            <w:rFonts w:asciiTheme="minorHAnsi" w:hAnsiTheme="minorHAnsi" w:cstheme="minorHAnsi"/>
            <w:sz w:val="24"/>
            <w:szCs w:val="24"/>
          </w:rPr>
          <w:t>my_int = 5 is a statement but after the execution of the line</w:t>
        </w:r>
      </w:ins>
      <w:ins w:id="119" w:author="Elizabeth Oyebade" w:date="2021-03-20T00:44:00Z">
        <w:r w:rsidR="0087326C">
          <w:rPr>
            <w:rFonts w:asciiTheme="minorHAnsi" w:hAnsiTheme="minorHAnsi" w:cstheme="minorHAnsi"/>
            <w:sz w:val="24"/>
            <w:szCs w:val="24"/>
          </w:rPr>
          <w:t>, there is no return value but my_int will no</w:t>
        </w:r>
      </w:ins>
      <w:ins w:id="120" w:author="Elizabeth Oyebade" w:date="2021-03-20T00:45:00Z">
        <w:r w:rsidR="0087326C">
          <w:rPr>
            <w:rFonts w:asciiTheme="minorHAnsi" w:hAnsiTheme="minorHAnsi" w:cstheme="minorHAnsi"/>
            <w:sz w:val="24"/>
            <w:szCs w:val="24"/>
          </w:rPr>
          <w:t>w have a value of 5. This shows a side effect of a statement.</w:t>
        </w:r>
      </w:ins>
    </w:p>
    <w:p w14:paraId="5E3E287F" w14:textId="77777777" w:rsidR="003E1BA3" w:rsidRPr="003E1BA3" w:rsidRDefault="003E1BA3" w:rsidP="00D31738">
      <w:pPr>
        <w:pStyle w:val="ListParagraph"/>
        <w:spacing w:before="100" w:beforeAutospacing="1" w:after="100" w:afterAutospacing="1"/>
        <w:ind w:left="1440"/>
        <w:rPr>
          <w:rFonts w:asciiTheme="minorHAnsi" w:hAnsiTheme="minorHAnsi" w:cstheme="minorHAnsi"/>
          <w:sz w:val="24"/>
          <w:szCs w:val="24"/>
        </w:rPr>
      </w:pPr>
    </w:p>
    <w:p w14:paraId="66C6554F" w14:textId="018E2F46" w:rsidR="00E21613" w:rsidRPr="00D31738" w:rsidRDefault="002F0628" w:rsidP="00E2161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ins w:id="121" w:author="Elizabeth Oyebade" w:date="2021-03-20T00:46:00Z">
        <w:r>
          <w:rPr>
            <w:rFonts w:asciiTheme="minorHAnsi" w:hAnsiTheme="minorHAnsi" w:cstheme="minorHAnsi"/>
            <w:sz w:val="24"/>
            <w:szCs w:val="24"/>
          </w:rPr>
          <w:t>An expression</w:t>
        </w:r>
      </w:ins>
      <w:ins w:id="122" w:author="Elizabeth Oyebade" w:date="2021-03-20T00:48:00Z">
        <w:r>
          <w:rPr>
            <w:rFonts w:asciiTheme="minorHAnsi" w:hAnsiTheme="minorHAnsi" w:cstheme="minorHAnsi"/>
            <w:sz w:val="24"/>
            <w:szCs w:val="24"/>
          </w:rPr>
          <w:t xml:space="preserve"> is a combination of values and operations that creates a new value </w:t>
        </w:r>
      </w:ins>
      <w:ins w:id="123" w:author="Elizabeth Oyebade" w:date="2021-03-20T00:49:00Z">
        <w:r>
          <w:rPr>
            <w:rFonts w:asciiTheme="minorHAnsi" w:hAnsiTheme="minorHAnsi" w:cstheme="minorHAnsi"/>
            <w:sz w:val="24"/>
            <w:szCs w:val="24"/>
          </w:rPr>
          <w:t xml:space="preserve">that we call a return value, that is, the value returned by the operation. </w:t>
        </w:r>
      </w:ins>
      <w:ins w:id="124" w:author="Elizabeth Oyebade" w:date="2021-03-20T00:54:00Z">
        <w:r w:rsidR="003E1BA3">
          <w:rPr>
            <w:rFonts w:asciiTheme="minorHAnsi" w:hAnsiTheme="minorHAnsi" w:cstheme="minorHAnsi"/>
            <w:sz w:val="24"/>
            <w:szCs w:val="24"/>
          </w:rPr>
          <w:t>For example, the expression x + 5 will display 7 if the value of x is 2</w:t>
        </w:r>
      </w:ins>
      <w:ins w:id="125" w:author="Elizabeth Oyebade" w:date="2021-03-20T00:55:00Z">
        <w:r w:rsidR="003E1BA3">
          <w:rPr>
            <w:rFonts w:asciiTheme="minorHAnsi" w:hAnsiTheme="minorHAnsi" w:cstheme="minorHAnsi"/>
            <w:sz w:val="24"/>
            <w:szCs w:val="24"/>
          </w:rPr>
          <w:t xml:space="preserve">. The value associated with x is not changed as a result of this operations. </w:t>
        </w:r>
      </w:ins>
      <w:ins w:id="126" w:author="Elizabeth Oyebade" w:date="2021-03-20T00:56:00Z">
        <w:r w:rsidR="003E1BA3">
          <w:rPr>
            <w:rFonts w:asciiTheme="minorHAnsi" w:hAnsiTheme="minorHAnsi" w:cstheme="minorHAnsi"/>
            <w:sz w:val="24"/>
            <w:szCs w:val="24"/>
          </w:rPr>
          <w:t xml:space="preserve">Expression does not </w:t>
        </w:r>
      </w:ins>
      <w:ins w:id="127" w:author="Elizabeth Oyebade" w:date="2021-03-20T00:57:00Z">
        <w:r w:rsidR="003E1BA3">
          <w:rPr>
            <w:rFonts w:asciiTheme="minorHAnsi" w:hAnsiTheme="minorHAnsi" w:cstheme="minorHAnsi"/>
            <w:sz w:val="24"/>
            <w:szCs w:val="24"/>
          </w:rPr>
          <w:t xml:space="preserve">contain a statement. </w:t>
        </w:r>
      </w:ins>
    </w:p>
    <w:p w14:paraId="4F1A8CC1" w14:textId="1F99F78E" w:rsidR="00E21613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Mixed operations:</w:t>
      </w:r>
    </w:p>
    <w:p w14:paraId="70BAC51F" w14:textId="0338D65C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 type results when you divide an integer by a float? A float by an integer?</w:t>
      </w:r>
    </w:p>
    <w:p w14:paraId="3684302F" w14:textId="3E35424A" w:rsidR="00213B88" w:rsidRDefault="00213B88" w:rsidP="00213B8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Dividing an integer by a float and a float by an integer will result in a float.</w:t>
      </w:r>
    </w:p>
    <w:p w14:paraId="384E7ECA" w14:textId="1C3CE2EF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Explain why that resulting type makes sense (as opposed to some other type).</w:t>
      </w:r>
    </w:p>
    <w:p w14:paraId="16CDAEC1" w14:textId="72CEDC0E" w:rsidR="004079B3" w:rsidRPr="004956F9" w:rsidRDefault="00213B88" w:rsidP="004956F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resulting type makes sense as opposed to some other type because </w:t>
      </w:r>
      <w:r w:rsidR="00106A87">
        <w:rPr>
          <w:rFonts w:asciiTheme="minorHAnsi" w:hAnsiTheme="minorHAnsi" w:cstheme="minorHAnsi"/>
          <w:sz w:val="24"/>
          <w:szCs w:val="24"/>
        </w:rPr>
        <w:t xml:space="preserve">the division operation is a little different than the other operations. Dividing two integers could lead to either an integer or a rational number so when a division operation is used, Python returns a float. </w:t>
      </w:r>
    </w:p>
    <w:p w14:paraId="4B1C19C5" w14:textId="6BB5D37D" w:rsidR="00E21613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Consider integer values of a, b, and c, and the expression </w:t>
      </w:r>
      <w:r w:rsidRPr="00237976">
        <w:rPr>
          <w:rFonts w:ascii="Consolas" w:hAnsi="Consolas" w:cs="Consolas"/>
          <w:sz w:val="20"/>
          <w:szCs w:val="20"/>
        </w:rPr>
        <w:t>(a + b) * c</w:t>
      </w:r>
      <w:r>
        <w:rPr>
          <w:rFonts w:asciiTheme="minorHAnsi" w:hAnsiTheme="minorHAnsi" w:cstheme="minorHAnsi"/>
          <w:sz w:val="24"/>
          <w:szCs w:val="24"/>
        </w:rPr>
        <w:t>. In mathematics, we can substitute square brackets, [], or curly braces, {}, for parentheses, (). Is that same substitution valid in Python? Try it.</w:t>
      </w:r>
    </w:p>
    <w:p w14:paraId="15CA9E77" w14:textId="7FFE9EF2" w:rsidR="008B519C" w:rsidRDefault="008B519C" w:rsidP="008B519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 is not a valid substitution of square brackets [] or curly braces {} instead of parentheses () in Python. For example, with a=3, b=4, and c=5, I got the following results:</w:t>
      </w:r>
    </w:p>
    <w:p w14:paraId="2873AB55" w14:textId="0BFC01F8" w:rsidR="008B519C" w:rsidRDefault="008B519C" w:rsidP="008B519C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(a+b)*c </w:t>
      </w:r>
      <w:r w:rsidRPr="008B519C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 xml:space="preserve"> 35</w:t>
      </w:r>
    </w:p>
    <w:p w14:paraId="5DE43A0B" w14:textId="1B61220C" w:rsidR="008B519C" w:rsidRDefault="008B519C" w:rsidP="008B519C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{a+b}*c </w:t>
      </w:r>
      <w:r w:rsidRPr="008B519C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 xml:space="preserve"> TypeError: unsupported operand type(s) for *: ‘set’ and ‘int’</w:t>
      </w:r>
    </w:p>
    <w:p w14:paraId="2124418C" w14:textId="470F59F6" w:rsidR="00E21613" w:rsidRDefault="008B519C" w:rsidP="00E21613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[a+b]*c </w:t>
      </w:r>
      <w:r w:rsidRPr="008B519C">
        <w:rPr>
          <w:rFonts w:asciiTheme="minorHAnsi" w:hAnsiTheme="minorHAnsi" w:cstheme="minorHAnsi"/>
          <w:sz w:val="24"/>
          <w:szCs w:val="24"/>
        </w:rPr>
        <w:sym w:font="Wingdings" w:char="F0E0"/>
      </w:r>
      <w:r w:rsidR="00952119">
        <w:rPr>
          <w:rFonts w:asciiTheme="minorHAnsi" w:hAnsiTheme="minorHAnsi" w:cstheme="minorHAnsi"/>
          <w:sz w:val="24"/>
          <w:szCs w:val="24"/>
        </w:rPr>
        <w:t xml:space="preserve"> [7, 7, 7, 7, 7]</w:t>
      </w:r>
    </w:p>
    <w:p w14:paraId="32FB0491" w14:textId="77777777" w:rsidR="00654521" w:rsidRPr="00952119" w:rsidRDefault="00654521" w:rsidP="00654521">
      <w:pPr>
        <w:pStyle w:val="ListParagraph"/>
        <w:spacing w:before="100" w:beforeAutospacing="1" w:after="100" w:afterAutospacing="1"/>
        <w:ind w:left="2160"/>
        <w:rPr>
          <w:rFonts w:asciiTheme="minorHAnsi" w:hAnsiTheme="minorHAnsi" w:cstheme="minorHAnsi"/>
          <w:sz w:val="24"/>
          <w:szCs w:val="24"/>
        </w:rPr>
      </w:pPr>
    </w:p>
    <w:p w14:paraId="726EA2BD" w14:textId="6C6B407E" w:rsidR="003F485C" w:rsidRPr="00654521" w:rsidRDefault="003F485C" w:rsidP="0065452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654521">
        <w:rPr>
          <w:rFonts w:asciiTheme="minorHAnsi" w:hAnsiTheme="minorHAnsi" w:cstheme="minorHAnsi"/>
          <w:sz w:val="24"/>
          <w:szCs w:val="24"/>
        </w:rPr>
        <w:lastRenderedPageBreak/>
        <w:t>Assignment:</w:t>
      </w:r>
    </w:p>
    <w:p w14:paraId="7C14F25B" w14:textId="1EE5E6DA" w:rsidR="003F485C" w:rsidRPr="00237976" w:rsidRDefault="003F485C" w:rsidP="003F485C">
      <w:pPr>
        <w:pStyle w:val="ListParagraph"/>
        <w:spacing w:before="100" w:beforeAutospacing="1" w:after="100" w:afterAutospacing="1"/>
        <w:ind w:left="1440"/>
        <w:rPr>
          <w:rStyle w:val="SourceCode"/>
        </w:rPr>
      </w:pPr>
      <w:r w:rsidRPr="00237976">
        <w:rPr>
          <w:rStyle w:val="SourceCode"/>
        </w:rPr>
        <w:t>my_int = 5</w:t>
      </w:r>
      <w:r w:rsidRPr="00237976">
        <w:rPr>
          <w:rStyle w:val="SourceCode"/>
        </w:rPr>
        <w:br/>
        <w:t>my_int = my_int + 3</w:t>
      </w:r>
      <w:r w:rsidRPr="00237976">
        <w:rPr>
          <w:rStyle w:val="SourceCode"/>
        </w:rPr>
        <w:br/>
        <w:t>print(my_int)</w:t>
      </w:r>
    </w:p>
    <w:p w14:paraId="531F2ECA" w14:textId="2E726E5D" w:rsidR="003F485C" w:rsidRDefault="003F485C" w:rsidP="00654521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you execute the three lines of code</w:t>
      </w:r>
      <w:r w:rsidR="005238D7">
        <w:rPr>
          <w:rFonts w:asciiTheme="minorHAnsi" w:hAnsiTheme="minorHAnsi" w:cstheme="minorHAnsi"/>
          <w:sz w:val="24"/>
          <w:szCs w:val="24"/>
        </w:rPr>
        <w:t xml:space="preserve"> above</w:t>
      </w:r>
      <w:r>
        <w:rPr>
          <w:rFonts w:asciiTheme="minorHAnsi" w:hAnsiTheme="minorHAnsi" w:cstheme="minorHAnsi"/>
          <w:sz w:val="24"/>
          <w:szCs w:val="24"/>
        </w:rPr>
        <w:t xml:space="preserve">, what will be printed? </w:t>
      </w:r>
      <w:r w:rsidR="005238D7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>Explain your answer using the rules of assignment.</w:t>
      </w:r>
    </w:p>
    <w:p w14:paraId="4B220487" w14:textId="68BD1B67" w:rsidR="00AC4360" w:rsidRPr="00AC4360" w:rsidRDefault="001C0AF9" w:rsidP="00AC436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Executing the three lines of code printed out “8”</w:t>
      </w:r>
      <w:r w:rsidR="00F61348">
        <w:rPr>
          <w:rFonts w:asciiTheme="minorHAnsi" w:hAnsiTheme="minorHAnsi" w:cstheme="minorHAnsi"/>
          <w:sz w:val="24"/>
          <w:szCs w:val="24"/>
        </w:rPr>
        <w:t xml:space="preserve">. Using the rules of assignment, the first line stores the value 5 to the variable my_int. The second line adds the value 3 with the variable my_int and stores the result into the same variable my_int. </w:t>
      </w:r>
      <w:r w:rsidR="00FD0CD0">
        <w:rPr>
          <w:rFonts w:asciiTheme="minorHAnsi" w:hAnsiTheme="minorHAnsi" w:cstheme="minorHAnsi"/>
          <w:sz w:val="24"/>
          <w:szCs w:val="24"/>
        </w:rPr>
        <w:t>Thus</w:t>
      </w:r>
      <w:r w:rsidR="00F61348">
        <w:rPr>
          <w:rFonts w:asciiTheme="minorHAnsi" w:hAnsiTheme="minorHAnsi" w:cstheme="minorHAnsi"/>
          <w:sz w:val="24"/>
          <w:szCs w:val="24"/>
        </w:rPr>
        <w:t>, the new value of the variable my_int will be 5+3=8</w:t>
      </w:r>
      <w:r w:rsidR="00FD0CD0">
        <w:rPr>
          <w:rFonts w:asciiTheme="minorHAnsi" w:hAnsiTheme="minorHAnsi" w:cstheme="minorHAnsi"/>
          <w:sz w:val="24"/>
          <w:szCs w:val="24"/>
        </w:rPr>
        <w:t xml:space="preserve">. Therefore, the printed result is “8”. </w:t>
      </w:r>
    </w:p>
    <w:p w14:paraId="57053A22" w14:textId="6E9020D1" w:rsidR="003F485C" w:rsidRDefault="003F485C" w:rsidP="00654521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Rewrite</w:t>
      </w:r>
      <w:r w:rsidR="005238D7">
        <w:rPr>
          <w:rFonts w:asciiTheme="minorHAnsi" w:hAnsiTheme="minorHAnsi" w:cstheme="minorHAnsi"/>
          <w:sz w:val="24"/>
          <w:szCs w:val="24"/>
        </w:rPr>
        <w:t xml:space="preserve"> the line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37976">
        <w:rPr>
          <w:rStyle w:val="SourceCode"/>
        </w:rPr>
        <w:t>my_int = my_int + 3</w:t>
      </w:r>
      <w:r>
        <w:rPr>
          <w:rFonts w:asciiTheme="minorHAnsi" w:hAnsiTheme="minorHAnsi" w:cstheme="minorHAnsi"/>
          <w:sz w:val="24"/>
          <w:szCs w:val="24"/>
        </w:rPr>
        <w:t xml:space="preserve"> using the </w:t>
      </w:r>
      <w:r w:rsidRPr="00237976">
        <w:rPr>
          <w:rStyle w:val="SourceCode"/>
        </w:rPr>
        <w:t>+=</w:t>
      </w:r>
      <w:r>
        <w:rPr>
          <w:rFonts w:asciiTheme="minorHAnsi" w:hAnsiTheme="minorHAnsi" w:cstheme="minorHAnsi"/>
          <w:sz w:val="24"/>
          <w:szCs w:val="24"/>
        </w:rPr>
        <w:t xml:space="preserve"> symbol</w:t>
      </w:r>
    </w:p>
    <w:p w14:paraId="2A47D642" w14:textId="2CDC39C5" w:rsidR="00FD0CD0" w:rsidRDefault="00FD0CD0" w:rsidP="006174DE">
      <w:pPr>
        <w:pStyle w:val="ListParagraph"/>
        <w:spacing w:before="100" w:beforeAutospacing="1" w:after="100" w:afterAutospacing="1"/>
        <w:ind w:left="144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my_int = 5</w:t>
      </w:r>
    </w:p>
    <w:p w14:paraId="17A0F8E9" w14:textId="5486BBB9" w:rsidR="00FD0CD0" w:rsidRPr="006174DE" w:rsidRDefault="00FD0CD0" w:rsidP="006174DE">
      <w:pPr>
        <w:pStyle w:val="ListParagraph"/>
        <w:spacing w:before="100" w:beforeAutospacing="1" w:after="100" w:afterAutospacing="1"/>
        <w:ind w:left="1440"/>
        <w:contextualSpacing/>
        <w:rPr>
          <w:rFonts w:asciiTheme="minorHAnsi" w:hAnsiTheme="minorHAnsi" w:cstheme="minorHAnsi"/>
          <w:sz w:val="24"/>
          <w:szCs w:val="24"/>
          <w:highlight w:val="yellow"/>
        </w:rPr>
      </w:pPr>
      <w:r w:rsidRPr="006174DE">
        <w:rPr>
          <w:rFonts w:asciiTheme="minorHAnsi" w:hAnsiTheme="minorHAnsi" w:cstheme="minorHAnsi"/>
          <w:sz w:val="24"/>
          <w:szCs w:val="24"/>
          <w:highlight w:val="yellow"/>
        </w:rPr>
        <w:t>my_int += 3</w:t>
      </w:r>
    </w:p>
    <w:p w14:paraId="4FDC7F6C" w14:textId="579EBF10" w:rsidR="00FD0CD0" w:rsidRDefault="00FD0CD0" w:rsidP="006174DE">
      <w:pPr>
        <w:pStyle w:val="ListParagraph"/>
        <w:spacing w:before="100" w:beforeAutospacing="1" w:after="100" w:afterAutospacing="1"/>
        <w:ind w:left="144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print(my_int)</w:t>
      </w:r>
    </w:p>
    <w:p w14:paraId="0014BC22" w14:textId="77777777" w:rsidR="00EC2914" w:rsidRDefault="00EC2914" w:rsidP="006174DE">
      <w:pPr>
        <w:pStyle w:val="ListParagraph"/>
        <w:spacing w:before="100" w:beforeAutospacing="1" w:after="100" w:afterAutospacing="1"/>
        <w:ind w:left="1440"/>
        <w:contextualSpacing/>
        <w:rPr>
          <w:rFonts w:asciiTheme="minorHAnsi" w:hAnsiTheme="minorHAnsi" w:cstheme="minorHAnsi"/>
          <w:sz w:val="24"/>
          <w:szCs w:val="24"/>
        </w:rPr>
      </w:pPr>
    </w:p>
    <w:p w14:paraId="23027B79" w14:textId="4B8192FF" w:rsidR="000B11F7" w:rsidRPr="009C3FAE" w:rsidRDefault="006174DE" w:rsidP="000B11F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Executing the three lines of code with the new </w:t>
      </w:r>
      <w:r w:rsidR="0072287D">
        <w:rPr>
          <w:rFonts w:asciiTheme="minorHAnsi" w:hAnsiTheme="minorHAnsi" w:cstheme="minorHAnsi"/>
          <w:sz w:val="24"/>
          <w:szCs w:val="24"/>
        </w:rPr>
        <w:t xml:space="preserve">line my_int += 3, the result will print “8”. The first line stores the value 5 </w:t>
      </w:r>
      <w:r w:rsidR="0014600B">
        <w:rPr>
          <w:rFonts w:asciiTheme="minorHAnsi" w:hAnsiTheme="minorHAnsi" w:cstheme="minorHAnsi"/>
          <w:sz w:val="24"/>
          <w:szCs w:val="24"/>
        </w:rPr>
        <w:t>t</w:t>
      </w:r>
      <w:r w:rsidR="0072287D">
        <w:rPr>
          <w:rFonts w:asciiTheme="minorHAnsi" w:hAnsiTheme="minorHAnsi" w:cstheme="minorHAnsi"/>
          <w:sz w:val="24"/>
          <w:szCs w:val="24"/>
        </w:rPr>
        <w:t>o the variable my_int. The second line with the new line of code will</w:t>
      </w:r>
      <w:r w:rsidR="00EC2914">
        <w:rPr>
          <w:rFonts w:asciiTheme="minorHAnsi" w:hAnsiTheme="minorHAnsi" w:cstheme="minorHAnsi"/>
          <w:sz w:val="24"/>
          <w:szCs w:val="24"/>
        </w:rPr>
        <w:t xml:space="preserve"> add the value 3 with the variable my_int and stores the result into the same variable my_int but the only different is that the expression “+=” represent the addition operations. Thus, the new value with the new line of the variable my_int will be 5+3=8. Therefore, the printed result is “8”. </w:t>
      </w:r>
    </w:p>
    <w:p w14:paraId="53E7360E" w14:textId="0EE06309" w:rsidR="00E21613" w:rsidRDefault="00E21613" w:rsidP="0065452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Assignment:</w:t>
      </w:r>
      <w:r w:rsidR="003F485C">
        <w:rPr>
          <w:rFonts w:asciiTheme="minorHAnsi" w:hAnsiTheme="minorHAnsi" w:cstheme="minorHAnsi"/>
          <w:sz w:val="24"/>
          <w:szCs w:val="24"/>
        </w:rPr>
        <w:br/>
      </w:r>
      <w:r w:rsidR="003F485C">
        <w:rPr>
          <w:rFonts w:asciiTheme="minorHAnsi" w:hAnsiTheme="minorHAnsi" w:cstheme="minorHAnsi"/>
          <w:sz w:val="24"/>
          <w:szCs w:val="24"/>
        </w:rPr>
        <w:br/>
        <w:t xml:space="preserve">    </w:t>
      </w:r>
      <w:r w:rsidR="003F485C" w:rsidRPr="005238D7">
        <w:rPr>
          <w:rStyle w:val="SourceCode"/>
        </w:rPr>
        <w:t>my_var1 = 7.0</w:t>
      </w:r>
      <w:r w:rsidR="003F485C" w:rsidRPr="005238D7">
        <w:rPr>
          <w:rStyle w:val="SourceCode"/>
        </w:rPr>
        <w:br/>
        <w:t xml:space="preserve">  my_var2 = 5</w:t>
      </w:r>
      <w:r w:rsidR="003F485C" w:rsidRPr="005238D7">
        <w:rPr>
          <w:rStyle w:val="SourceCode"/>
        </w:rPr>
        <w:br/>
        <w:t xml:space="preserve">  print(my_var1 % my_var2)</w:t>
      </w:r>
      <w:r w:rsidR="003F485C">
        <w:rPr>
          <w:rFonts w:asciiTheme="minorHAnsi" w:hAnsiTheme="minorHAnsi" w:cstheme="minorHAnsi"/>
          <w:sz w:val="24"/>
          <w:szCs w:val="24"/>
        </w:rPr>
        <w:br/>
      </w:r>
      <w:r w:rsidR="003F485C">
        <w:rPr>
          <w:rFonts w:asciiTheme="minorHAnsi" w:hAnsiTheme="minorHAnsi" w:cstheme="minorHAnsi"/>
          <w:sz w:val="24"/>
          <w:szCs w:val="24"/>
        </w:rPr>
        <w:br/>
        <w:t>If you execute these three lines of code, what will be printed?</w:t>
      </w:r>
    </w:p>
    <w:p w14:paraId="51440252" w14:textId="6563F733" w:rsidR="00A51EA7" w:rsidRPr="00A51EA7" w:rsidRDefault="00A51EA7" w:rsidP="00A51EA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Executing these three lines of code printed the output of “2.0”.</w:t>
      </w:r>
    </w:p>
    <w:p w14:paraId="7206BFFF" w14:textId="77777777" w:rsidR="00F61CF7" w:rsidRPr="00F61CF7" w:rsidRDefault="00F61CF7" w:rsidP="00F61CF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F61CF7">
        <w:rPr>
          <w:rFonts w:asciiTheme="minorHAnsi" w:hAnsiTheme="minorHAnsi" w:cstheme="minorHAnsi"/>
          <w:b/>
          <w:bCs/>
          <w:sz w:val="24"/>
          <w:szCs w:val="24"/>
        </w:rPr>
        <w:t xml:space="preserve">Where to submit? </w:t>
      </w:r>
    </w:p>
    <w:p w14:paraId="1862E9A5" w14:textId="525D18BD" w:rsidR="00F61CF7" w:rsidRPr="00F61CF7" w:rsidRDefault="00F61CF7" w:rsidP="00895ACC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F61CF7">
        <w:rPr>
          <w:rFonts w:asciiTheme="minorHAnsi" w:hAnsiTheme="minorHAnsi" w:cstheme="minorHAnsi"/>
          <w:bCs/>
          <w:sz w:val="24"/>
          <w:szCs w:val="24"/>
        </w:rPr>
        <w:t>Click Assignments in the Navigation Area and then click on the title of the assignment to enter the submission area and upload your response.</w:t>
      </w:r>
    </w:p>
    <w:sectPr w:rsidR="00F61CF7" w:rsidRPr="00F61CF7">
      <w:pgSz w:w="12240" w:h="15840"/>
      <w:pgMar w:top="1500" w:right="11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179D8"/>
    <w:multiLevelType w:val="hybridMultilevel"/>
    <w:tmpl w:val="F9FCBF4A"/>
    <w:lvl w:ilvl="0" w:tplc="5AB0926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0B4678"/>
    <w:multiLevelType w:val="hybridMultilevel"/>
    <w:tmpl w:val="145679E2"/>
    <w:lvl w:ilvl="0" w:tplc="582CE4C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C55854"/>
    <w:multiLevelType w:val="hybridMultilevel"/>
    <w:tmpl w:val="92126634"/>
    <w:lvl w:ilvl="0" w:tplc="3B7E9E4E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508B1"/>
    <w:multiLevelType w:val="hybridMultilevel"/>
    <w:tmpl w:val="50403A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6A6A8E"/>
    <w:multiLevelType w:val="hybridMultilevel"/>
    <w:tmpl w:val="3BD249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6703F7"/>
    <w:multiLevelType w:val="hybridMultilevel"/>
    <w:tmpl w:val="96C6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63868"/>
    <w:multiLevelType w:val="hybridMultilevel"/>
    <w:tmpl w:val="BF4AF058"/>
    <w:lvl w:ilvl="0" w:tplc="0BF2AA62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29069A"/>
    <w:multiLevelType w:val="hybridMultilevel"/>
    <w:tmpl w:val="CDE8E3E4"/>
    <w:lvl w:ilvl="0" w:tplc="46B85C14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izabeth Oyebade">
    <w15:presenceInfo w15:providerId="Windows Live" w15:userId="3b6ed56c9ab3d9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NDI2MTEwMjWyNLNQ0lEKTi0uzszPAykwrQUAiaBtMCwAAAA="/>
  </w:docVars>
  <w:rsids>
    <w:rsidRoot w:val="0070111F"/>
    <w:rsid w:val="0004437F"/>
    <w:rsid w:val="0005362C"/>
    <w:rsid w:val="000634A2"/>
    <w:rsid w:val="000B11F7"/>
    <w:rsid w:val="000F492E"/>
    <w:rsid w:val="00106A87"/>
    <w:rsid w:val="0014600B"/>
    <w:rsid w:val="001C0AF9"/>
    <w:rsid w:val="00213B88"/>
    <w:rsid w:val="00237976"/>
    <w:rsid w:val="00287F3D"/>
    <w:rsid w:val="002A0F26"/>
    <w:rsid w:val="002A5234"/>
    <w:rsid w:val="002E53B9"/>
    <w:rsid w:val="002F0628"/>
    <w:rsid w:val="00312113"/>
    <w:rsid w:val="00342965"/>
    <w:rsid w:val="00373DD8"/>
    <w:rsid w:val="003C4697"/>
    <w:rsid w:val="003E1547"/>
    <w:rsid w:val="003E1BA3"/>
    <w:rsid w:val="003F485C"/>
    <w:rsid w:val="004079B3"/>
    <w:rsid w:val="004824F8"/>
    <w:rsid w:val="004911B2"/>
    <w:rsid w:val="004956F9"/>
    <w:rsid w:val="004E34DC"/>
    <w:rsid w:val="005238D7"/>
    <w:rsid w:val="005E3EEB"/>
    <w:rsid w:val="006174DE"/>
    <w:rsid w:val="00654521"/>
    <w:rsid w:val="006821D8"/>
    <w:rsid w:val="006937E3"/>
    <w:rsid w:val="0070111F"/>
    <w:rsid w:val="007037C4"/>
    <w:rsid w:val="0072287D"/>
    <w:rsid w:val="00747A74"/>
    <w:rsid w:val="007A450C"/>
    <w:rsid w:val="0084339A"/>
    <w:rsid w:val="0087326C"/>
    <w:rsid w:val="008811D4"/>
    <w:rsid w:val="00895ACC"/>
    <w:rsid w:val="008B4B62"/>
    <w:rsid w:val="008B519C"/>
    <w:rsid w:val="008C6FCE"/>
    <w:rsid w:val="008E4A1D"/>
    <w:rsid w:val="008F5681"/>
    <w:rsid w:val="00904394"/>
    <w:rsid w:val="00951111"/>
    <w:rsid w:val="009512AE"/>
    <w:rsid w:val="00952119"/>
    <w:rsid w:val="009B58F2"/>
    <w:rsid w:val="009C3FAE"/>
    <w:rsid w:val="00A27AE0"/>
    <w:rsid w:val="00A51EA7"/>
    <w:rsid w:val="00AC4360"/>
    <w:rsid w:val="00B10BA4"/>
    <w:rsid w:val="00B34B07"/>
    <w:rsid w:val="00B93C22"/>
    <w:rsid w:val="00C04265"/>
    <w:rsid w:val="00C11D11"/>
    <w:rsid w:val="00C26B53"/>
    <w:rsid w:val="00CD1184"/>
    <w:rsid w:val="00D31738"/>
    <w:rsid w:val="00D97FDD"/>
    <w:rsid w:val="00DA17D0"/>
    <w:rsid w:val="00E1612D"/>
    <w:rsid w:val="00E21613"/>
    <w:rsid w:val="00EA4718"/>
    <w:rsid w:val="00EC2914"/>
    <w:rsid w:val="00EE144D"/>
    <w:rsid w:val="00F1175C"/>
    <w:rsid w:val="00F61348"/>
    <w:rsid w:val="00F61CF7"/>
    <w:rsid w:val="00FB4E4D"/>
    <w:rsid w:val="00FC1E8A"/>
    <w:rsid w:val="00FC77E1"/>
    <w:rsid w:val="00FD0CD0"/>
    <w:rsid w:val="00FD1A1A"/>
    <w:rsid w:val="00FD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7762"/>
  <w15:docId w15:val="{298F3EE2-017A-FF42-8FEF-F85C0C7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Helvetica" w:eastAsia="Helvetica" w:hAnsi="Helvetica" w:cs="Helvetica"/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ourceCode">
    <w:name w:val="Source Code"/>
    <w:basedOn w:val="DefaultParagraphFont"/>
    <w:uiPriority w:val="1"/>
    <w:qFormat/>
    <w:rsid w:val="005238D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CS521_hm_1</vt:lpstr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CS521_hm_1</dc:title>
  <dc:creator>epinsky</dc:creator>
  <cp:lastModifiedBy>Elizabeth Oyebade</cp:lastModifiedBy>
  <cp:revision>12</cp:revision>
  <dcterms:created xsi:type="dcterms:W3CDTF">2021-03-21T04:12:00Z</dcterms:created>
  <dcterms:modified xsi:type="dcterms:W3CDTF">2021-03-21T05:08:00Z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2019-03-01T00:00:00Z</vt:filetime>
  </property>
</Properties>
</file>